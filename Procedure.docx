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5FBD0" w14:textId="77777777" w:rsidR="00D5774B" w:rsidRDefault="00CF0DB6" w:rsidP="0082331B">
      <w:pPr>
        <w:outlineLvl w:val="0"/>
        <w:rPr>
          <w:lang w:val="en-US"/>
        </w:rPr>
      </w:pPr>
      <w:r>
        <w:rPr>
          <w:lang w:val="en-US"/>
        </w:rPr>
        <w:t>Procedure</w:t>
      </w:r>
    </w:p>
    <w:p w14:paraId="444A2770" w14:textId="26386CC8" w:rsidR="00E96574" w:rsidRDefault="00E96574">
      <w:pPr>
        <w:rPr>
          <w:lang w:val="en-US"/>
        </w:rPr>
      </w:pPr>
      <w:r>
        <w:rPr>
          <w:lang w:val="en-US"/>
        </w:rPr>
        <w:t>This code is developed</w:t>
      </w:r>
      <w:r w:rsidR="002E1AA4">
        <w:rPr>
          <w:lang w:val="en-US"/>
        </w:rPr>
        <w:t xml:space="preserve"> to allow researchers to verify the possible influence of the file drawer problem </w:t>
      </w:r>
      <w:r>
        <w:rPr>
          <w:lang w:val="en-US"/>
        </w:rPr>
        <w:t>when they are conducting a meta-analysis</w:t>
      </w:r>
      <w:r w:rsidR="008E56AC">
        <w:rPr>
          <w:lang w:val="en-US"/>
        </w:rPr>
        <w:t xml:space="preserve"> using ALE</w:t>
      </w:r>
      <w:r>
        <w:rPr>
          <w:lang w:val="en-US"/>
        </w:rPr>
        <w:t xml:space="preserve">. </w:t>
      </w:r>
      <w:r w:rsidR="002E1AA4">
        <w:rPr>
          <w:lang w:val="en-US"/>
        </w:rPr>
        <w:t>By computing the Fail-Safe N (</w:t>
      </w:r>
      <w:r w:rsidR="005A5810">
        <w:rPr>
          <w:lang w:val="en-US"/>
        </w:rPr>
        <w:t xml:space="preserve">FSN; </w:t>
      </w:r>
      <w:r w:rsidR="002E1AA4">
        <w:rPr>
          <w:lang w:val="en-US"/>
        </w:rPr>
        <w:t xml:space="preserve">Rosenthal, 1979) a researcher knows the amount of null studies (studies with no statistically significant activation) that is needed </w:t>
      </w:r>
      <w:r w:rsidR="00410B43">
        <w:rPr>
          <w:lang w:val="en-US"/>
        </w:rPr>
        <w:t xml:space="preserve">before a cluster </w:t>
      </w:r>
      <w:r w:rsidR="002E1AA4">
        <w:rPr>
          <w:lang w:val="en-US"/>
        </w:rPr>
        <w:t>result</w:t>
      </w:r>
      <w:r w:rsidR="00410B43">
        <w:rPr>
          <w:lang w:val="en-US"/>
        </w:rPr>
        <w:t>ing</w:t>
      </w:r>
      <w:r w:rsidR="002E1AA4">
        <w:rPr>
          <w:lang w:val="en-US"/>
        </w:rPr>
        <w:t xml:space="preserve"> </w:t>
      </w:r>
      <w:r w:rsidR="00410B43">
        <w:rPr>
          <w:lang w:val="en-US"/>
        </w:rPr>
        <w:t>from</w:t>
      </w:r>
      <w:r w:rsidR="002E1AA4">
        <w:rPr>
          <w:lang w:val="en-US"/>
        </w:rPr>
        <w:t xml:space="preserve"> a meta-analysis </w:t>
      </w:r>
      <w:r w:rsidR="00410B43">
        <w:rPr>
          <w:lang w:val="en-US"/>
        </w:rPr>
        <w:t>is</w:t>
      </w:r>
      <w:r w:rsidR="002E1AA4">
        <w:rPr>
          <w:lang w:val="en-US"/>
        </w:rPr>
        <w:t xml:space="preserve"> no longer statistically significant. </w:t>
      </w:r>
    </w:p>
    <w:p w14:paraId="6BD7DB76" w14:textId="77777777" w:rsidR="002E1AA4" w:rsidRDefault="002E1AA4">
      <w:pPr>
        <w:rPr>
          <w:lang w:val="en-US"/>
        </w:rPr>
      </w:pPr>
      <w:r>
        <w:rPr>
          <w:lang w:val="en-US"/>
        </w:rPr>
        <w:t xml:space="preserve">This code is written in R. Instructions on how to install and use R can be found here: </w:t>
      </w:r>
      <w:hyperlink r:id="rId6" w:history="1">
        <w:r w:rsidRPr="00761422">
          <w:rPr>
            <w:rStyle w:val="Hyperlink"/>
            <w:lang w:val="en-US"/>
          </w:rPr>
          <w:t>http://www.r-tutor.com/r-introduction</w:t>
        </w:r>
      </w:hyperlink>
      <w:r>
        <w:rPr>
          <w:lang w:val="en-US"/>
        </w:rPr>
        <w:t>.</w:t>
      </w:r>
    </w:p>
    <w:p w14:paraId="530B2DA9" w14:textId="77777777" w:rsidR="0048349F" w:rsidRDefault="00AD1EBC">
      <w:pPr>
        <w:rPr>
          <w:lang w:val="en-US"/>
        </w:rPr>
      </w:pPr>
      <w:r>
        <w:rPr>
          <w:lang w:val="en-US"/>
        </w:rPr>
        <w:t xml:space="preserve">Only two things are needed to run the code: </w:t>
      </w:r>
    </w:p>
    <w:p w14:paraId="6EE38688" w14:textId="77777777" w:rsidR="0048349F" w:rsidRDefault="0048349F" w:rsidP="0048349F">
      <w:pPr>
        <w:pStyle w:val="ListParagraph"/>
        <w:numPr>
          <w:ilvl w:val="0"/>
          <w:numId w:val="2"/>
        </w:numPr>
        <w:rPr>
          <w:lang w:val="en-US"/>
        </w:rPr>
      </w:pPr>
      <w:r>
        <w:rPr>
          <w:lang w:val="en-US"/>
        </w:rPr>
        <w:t xml:space="preserve">the </w:t>
      </w:r>
      <w:r w:rsidR="00AD1EBC" w:rsidRPr="0048349F">
        <w:rPr>
          <w:lang w:val="en-US"/>
        </w:rPr>
        <w:t xml:space="preserve">.txt-file used for the meta-analysis in ALE </w:t>
      </w:r>
      <w:r>
        <w:rPr>
          <w:lang w:val="en-US"/>
        </w:rPr>
        <w:t>and</w:t>
      </w:r>
    </w:p>
    <w:p w14:paraId="29ACFCF4" w14:textId="77777777" w:rsidR="0039550C" w:rsidRPr="0039550C" w:rsidRDefault="00AD1EBC" w:rsidP="0039550C">
      <w:pPr>
        <w:pStyle w:val="ListParagraph"/>
        <w:numPr>
          <w:ilvl w:val="0"/>
          <w:numId w:val="2"/>
        </w:numPr>
        <w:rPr>
          <w:lang w:val="en-US"/>
        </w:rPr>
      </w:pPr>
      <w:r w:rsidRPr="0048349F">
        <w:rPr>
          <w:lang w:val="en-US"/>
        </w:rPr>
        <w:t xml:space="preserve">the number of null studies you would like to generate. </w:t>
      </w:r>
    </w:p>
    <w:p w14:paraId="4228BB53" w14:textId="038D9832" w:rsidR="007C505E" w:rsidRDefault="007C505E" w:rsidP="007C505E">
      <w:pPr>
        <w:rPr>
          <w:lang w:val="en-US"/>
        </w:rPr>
      </w:pPr>
      <w:r>
        <w:rPr>
          <w:lang w:val="en-US"/>
        </w:rPr>
        <w:t xml:space="preserve">In the R-code you fill out the working directory, the name of your input file and the number of null studies you would like to generate. Coordinates are listed in MNI space. If you wish to change the coordinates </w:t>
      </w:r>
      <w:r w:rsidR="003403A5">
        <w:rPr>
          <w:lang w:val="en-US"/>
        </w:rPr>
        <w:t>from</w:t>
      </w:r>
      <w:r>
        <w:rPr>
          <w:lang w:val="en-US"/>
        </w:rPr>
        <w:t xml:space="preserve"> Talairach space you can use the software that comes with GingerALE. </w:t>
      </w:r>
      <w:r w:rsidR="00A51C2B">
        <w:rPr>
          <w:lang w:val="en-US"/>
        </w:rPr>
        <w:t xml:space="preserve">The R-file reads in the text-file and saves the number of peaks and participants per study, and uses these to construct null studies. </w:t>
      </w:r>
      <w:r w:rsidR="00410B43">
        <w:rPr>
          <w:lang w:val="en-US"/>
        </w:rPr>
        <w:t xml:space="preserve">All null studies will have a number of peaks and sample size equal to one of the studies in the original meta-analysis. The coordinates of these peaks are randomly drawn from the mask used by the ALE-algorithm. </w:t>
      </w:r>
    </w:p>
    <w:p w14:paraId="31E1D576" w14:textId="6A145735" w:rsidR="00DE7772" w:rsidRDefault="00DE7772" w:rsidP="007C505E">
      <w:pPr>
        <w:rPr>
          <w:lang w:val="en-US"/>
        </w:rPr>
      </w:pPr>
      <w:r>
        <w:rPr>
          <w:lang w:val="en-US"/>
        </w:rPr>
        <w:t xml:space="preserve">For specifying the number of null studies that need to be generated in total, it is necessary to </w:t>
      </w:r>
      <w:r w:rsidR="00BD5081" w:rsidRPr="0039550C">
        <w:rPr>
          <w:lang w:val="en-US"/>
        </w:rPr>
        <w:t xml:space="preserve">determine a minimum and maximum FSN to test beforehand. </w:t>
      </w:r>
      <w:r w:rsidR="007A52EA">
        <w:rPr>
          <w:lang w:val="en-US"/>
        </w:rPr>
        <w:t xml:space="preserve">The algorithm below details how you can save time in that way to determine the FSN for a cluster of interest. </w:t>
      </w:r>
      <w:r w:rsidR="00BD5081" w:rsidRPr="0039550C">
        <w:rPr>
          <w:lang w:val="en-US"/>
        </w:rPr>
        <w:t xml:space="preserve">There are no </w:t>
      </w:r>
      <w:r w:rsidR="007A52EA">
        <w:rPr>
          <w:lang w:val="en-US"/>
        </w:rPr>
        <w:t>formal</w:t>
      </w:r>
      <w:r w:rsidR="00BD5081" w:rsidRPr="0039550C">
        <w:rPr>
          <w:lang w:val="en-US"/>
        </w:rPr>
        <w:t xml:space="preserve"> guidelines</w:t>
      </w:r>
      <w:r w:rsidR="007A52EA">
        <w:rPr>
          <w:lang w:val="en-US"/>
        </w:rPr>
        <w:t xml:space="preserve"> for the minimum and maximum FSN to be tested</w:t>
      </w:r>
      <w:r w:rsidR="00BD5081" w:rsidRPr="0039550C">
        <w:rPr>
          <w:lang w:val="en-US"/>
        </w:rPr>
        <w:t>, you should determine what seems practically relevant for your meta-analysis. However, looking for a FSN between 2k (with k being the number of studies in your meta-analysis) and 10k seems reasonable. For reference, Rosenthal (1979) used 5k + 10 as a minimum for the FSN.</w:t>
      </w:r>
    </w:p>
    <w:p w14:paraId="3D92B653" w14:textId="3F8BD189" w:rsidR="00410B43" w:rsidRDefault="00410B43" w:rsidP="007C505E">
      <w:pPr>
        <w:rPr>
          <w:lang w:val="en-US"/>
        </w:rPr>
      </w:pPr>
      <w:r>
        <w:rPr>
          <w:lang w:val="en-US"/>
        </w:rPr>
        <w:t xml:space="preserve">The output consists of a text-file, constructed in the same way as the original meta-analysis, that is saved in the working directory. To compute the FSN, simply construct a new text-file by combining the original meta-analysis and (some of) the null studies, and perform an ALE meta-analysis with this text file. To minimize the amount of meta-analyses performed, first add the </w:t>
      </w:r>
      <w:r w:rsidR="003403A5">
        <w:rPr>
          <w:lang w:val="en-US"/>
        </w:rPr>
        <w:t xml:space="preserve">predefined </w:t>
      </w:r>
      <w:r>
        <w:rPr>
          <w:lang w:val="en-US"/>
        </w:rPr>
        <w:t xml:space="preserve">minimum amount of null studies, then add the </w:t>
      </w:r>
      <w:r w:rsidR="003403A5">
        <w:rPr>
          <w:lang w:val="en-US"/>
        </w:rPr>
        <w:t xml:space="preserve">predefined </w:t>
      </w:r>
      <w:bookmarkStart w:id="0" w:name="_GoBack"/>
      <w:bookmarkEnd w:id="0"/>
      <w:r>
        <w:rPr>
          <w:lang w:val="en-US"/>
        </w:rPr>
        <w:t xml:space="preserve">maximum amount of null studies. </w:t>
      </w:r>
      <w:r w:rsidR="000621F5">
        <w:rPr>
          <w:lang w:val="en-US"/>
        </w:rPr>
        <w:t xml:space="preserve">Then always add the </w:t>
      </w:r>
      <w:r w:rsidR="001A71AB">
        <w:rPr>
          <w:lang w:val="en-US"/>
        </w:rPr>
        <w:t xml:space="preserve">(rounded) </w:t>
      </w:r>
      <w:r w:rsidR="000621F5">
        <w:rPr>
          <w:lang w:val="en-US"/>
        </w:rPr>
        <w:t xml:space="preserve">average of the minimum and maximum number </w:t>
      </w:r>
      <w:r w:rsidR="0009467F">
        <w:rPr>
          <w:lang w:val="en-US"/>
        </w:rPr>
        <w:t>of which you are sure that the FSN lies between these values</w:t>
      </w:r>
      <w:r w:rsidR="000621F5">
        <w:rPr>
          <w:lang w:val="en-US"/>
        </w:rPr>
        <w:t xml:space="preserve">. This </w:t>
      </w:r>
      <w:r w:rsidR="00484A1B">
        <w:rPr>
          <w:lang w:val="en-US"/>
        </w:rPr>
        <w:t>algorithm is outlined</w:t>
      </w:r>
      <w:r w:rsidR="000D7B92">
        <w:rPr>
          <w:lang w:val="en-US"/>
        </w:rPr>
        <w:t xml:space="preserve"> below and illustrated with</w:t>
      </w:r>
      <w:r w:rsidR="000621F5">
        <w:rPr>
          <w:lang w:val="en-US"/>
        </w:rPr>
        <w:t xml:space="preserve"> a</w:t>
      </w:r>
      <w:r w:rsidR="00E315E3">
        <w:rPr>
          <w:lang w:val="en-US"/>
        </w:rPr>
        <w:t xml:space="preserve"> hypothetical </w:t>
      </w:r>
      <w:r w:rsidR="000621F5">
        <w:rPr>
          <w:lang w:val="en-US"/>
        </w:rPr>
        <w:t>example</w:t>
      </w:r>
      <w:r w:rsidR="00E315E3">
        <w:rPr>
          <w:lang w:val="en-US"/>
        </w:rPr>
        <w:t xml:space="preserve"> of a meta-analysis that includes results of 15 studies and with the minimum pre-specified FSN set to 15 and the maximum to 150</w:t>
      </w:r>
      <w:r w:rsidR="000621F5">
        <w:rPr>
          <w:lang w:val="en-US"/>
        </w:rPr>
        <w:t>.</w:t>
      </w:r>
      <w:r w:rsidR="00E315E3">
        <w:rPr>
          <w:lang w:val="en-US"/>
        </w:rPr>
        <w:t xml:space="preserve"> </w:t>
      </w:r>
      <w:r w:rsidR="000621F5">
        <w:rPr>
          <w:lang w:val="en-US"/>
        </w:rPr>
        <w:t xml:space="preserve">The procedure </w:t>
      </w:r>
      <w:r w:rsidR="00E315E3">
        <w:rPr>
          <w:lang w:val="en-US"/>
        </w:rPr>
        <w:t xml:space="preserve">for this example </w:t>
      </w:r>
      <w:r w:rsidR="000621F5">
        <w:rPr>
          <w:lang w:val="en-US"/>
        </w:rPr>
        <w:t>is displayed in Figure 1.</w:t>
      </w:r>
    </w:p>
    <w:p w14:paraId="54ACEE78" w14:textId="522217E2" w:rsidR="0082331B" w:rsidRDefault="0082331B" w:rsidP="00DE7772">
      <w:pPr>
        <w:pStyle w:val="ListParagraph"/>
        <w:numPr>
          <w:ilvl w:val="0"/>
          <w:numId w:val="3"/>
        </w:numPr>
        <w:rPr>
          <w:lang w:val="en-US"/>
        </w:rPr>
      </w:pPr>
      <w:r>
        <w:rPr>
          <w:lang w:val="en-US"/>
        </w:rPr>
        <w:t>Run an ALE meta-analysis of interest</w:t>
      </w:r>
      <w:r w:rsidR="00E315E3">
        <w:rPr>
          <w:lang w:val="en-US"/>
        </w:rPr>
        <w:t xml:space="preserve"> containing k studie</w:t>
      </w:r>
      <w:r w:rsidR="007B396E">
        <w:rPr>
          <w:lang w:val="en-US"/>
        </w:rPr>
        <w:t>s (in the example</w:t>
      </w:r>
      <w:r w:rsidR="00E315E3">
        <w:rPr>
          <w:lang w:val="en-US"/>
        </w:rPr>
        <w:t xml:space="preserve"> k=15)</w:t>
      </w:r>
      <w:r>
        <w:rPr>
          <w:lang w:val="en-US"/>
        </w:rPr>
        <w:t xml:space="preserve"> and choose </w:t>
      </w:r>
      <w:r>
        <w:t>a specific statistically significant cluster for which the</w:t>
      </w:r>
      <w:r w:rsidRPr="0082331B">
        <w:rPr>
          <w:lang w:val="en-US"/>
        </w:rPr>
        <w:t xml:space="preserve"> </w:t>
      </w:r>
      <w:r>
        <w:rPr>
          <w:lang w:val="en-US"/>
        </w:rPr>
        <w:t xml:space="preserve">FSN </w:t>
      </w:r>
      <w:r>
        <w:t>will be determined.</w:t>
      </w:r>
    </w:p>
    <w:p w14:paraId="7299C5AF" w14:textId="21605483" w:rsidR="00627717" w:rsidRPr="00627717" w:rsidRDefault="00E315E3" w:rsidP="00627717">
      <w:pPr>
        <w:pStyle w:val="ListParagraph"/>
        <w:numPr>
          <w:ilvl w:val="0"/>
          <w:numId w:val="3"/>
        </w:numPr>
        <w:rPr>
          <w:lang w:val="en-US"/>
        </w:rPr>
      </w:pPr>
      <w:r>
        <w:rPr>
          <w:lang w:val="en-US"/>
        </w:rPr>
        <w:t xml:space="preserve">Re-run the meta-analysis with the original studies </w:t>
      </w:r>
      <w:r w:rsidR="009C0EDE">
        <w:rPr>
          <w:lang w:val="en-US"/>
        </w:rPr>
        <w:t xml:space="preserve">with m null studies </w:t>
      </w:r>
      <w:r w:rsidR="00026051">
        <w:rPr>
          <w:lang w:val="en-US"/>
        </w:rPr>
        <w:t>added where</w:t>
      </w:r>
      <w:r w:rsidR="009C6835">
        <w:rPr>
          <w:lang w:val="en-US"/>
        </w:rPr>
        <w:t xml:space="preserve"> m </w:t>
      </w:r>
      <w:r w:rsidR="00026051">
        <w:rPr>
          <w:lang w:val="en-US"/>
        </w:rPr>
        <w:t xml:space="preserve">is </w:t>
      </w:r>
      <w:r w:rsidR="009C6835">
        <w:rPr>
          <w:lang w:val="en-US"/>
        </w:rPr>
        <w:t xml:space="preserve">the </w:t>
      </w:r>
      <w:r w:rsidR="009C0EDE">
        <w:rPr>
          <w:lang w:val="en-US"/>
        </w:rPr>
        <w:t>pre-specified minimum for the FSN</w:t>
      </w:r>
      <w:r w:rsidR="009C6835">
        <w:rPr>
          <w:lang w:val="en-US"/>
        </w:rPr>
        <w:t xml:space="preserve"> (</w:t>
      </w:r>
      <w:r w:rsidR="009C0EDE">
        <w:rPr>
          <w:lang w:val="en-US"/>
        </w:rPr>
        <w:t>in the example m=30)</w:t>
      </w:r>
      <w:r w:rsidR="00627717">
        <w:rPr>
          <w:lang w:val="en-US"/>
        </w:rPr>
        <w:t>.</w:t>
      </w:r>
      <w:r w:rsidR="00627717">
        <w:rPr>
          <w:lang w:val="en-US"/>
        </w:rPr>
        <w:br/>
        <w:t>Possible results:</w:t>
      </w:r>
    </w:p>
    <w:p w14:paraId="26AA8E3E" w14:textId="70842584" w:rsidR="00410B43" w:rsidRDefault="00410B43" w:rsidP="003835CD">
      <w:pPr>
        <w:pStyle w:val="ListParagraph"/>
        <w:numPr>
          <w:ilvl w:val="1"/>
          <w:numId w:val="8"/>
        </w:numPr>
        <w:rPr>
          <w:lang w:val="en-US"/>
        </w:rPr>
      </w:pPr>
      <w:bookmarkStart w:id="1" w:name="OLE_LINK1"/>
      <w:bookmarkStart w:id="2" w:name="OLE_LINK2"/>
      <w:r>
        <w:rPr>
          <w:lang w:val="en-US"/>
        </w:rPr>
        <w:lastRenderedPageBreak/>
        <w:t>The cluster is no</w:t>
      </w:r>
      <w:r w:rsidR="009C6835">
        <w:rPr>
          <w:lang w:val="en-US"/>
        </w:rPr>
        <w:t xml:space="preserve"> longer</w:t>
      </w:r>
      <w:r>
        <w:rPr>
          <w:lang w:val="en-US"/>
        </w:rPr>
        <w:t xml:space="preserve"> statistically significant:</w:t>
      </w:r>
      <w:r w:rsidR="009C6835">
        <w:rPr>
          <w:lang w:val="en-US"/>
        </w:rPr>
        <w:t xml:space="preserve"> STOP.</w:t>
      </w:r>
      <w:r>
        <w:rPr>
          <w:lang w:val="en-US"/>
        </w:rPr>
        <w:t xml:space="preserve"> </w:t>
      </w:r>
      <w:r w:rsidR="009C6835">
        <w:rPr>
          <w:lang w:val="en-US"/>
        </w:rPr>
        <w:t>Adding m studies alters the significance of your results. T</w:t>
      </w:r>
      <w:r w:rsidR="0095328A">
        <w:rPr>
          <w:lang w:val="en-US"/>
        </w:rPr>
        <w:t>his indicates that results may</w:t>
      </w:r>
      <w:r w:rsidR="009C6835">
        <w:rPr>
          <w:lang w:val="en-US"/>
        </w:rPr>
        <w:t xml:space="preserve"> not be robust to bias due to missing (null) studies in the meta-analysis.</w:t>
      </w:r>
    </w:p>
    <w:p w14:paraId="781F9665" w14:textId="27ED4AA4" w:rsidR="00410B43" w:rsidRDefault="00410B43" w:rsidP="003835CD">
      <w:pPr>
        <w:pStyle w:val="ListParagraph"/>
        <w:numPr>
          <w:ilvl w:val="1"/>
          <w:numId w:val="8"/>
        </w:numPr>
        <w:rPr>
          <w:lang w:val="en-US"/>
        </w:rPr>
      </w:pPr>
      <w:r>
        <w:rPr>
          <w:lang w:val="en-US"/>
        </w:rPr>
        <w:t xml:space="preserve">The cluster </w:t>
      </w:r>
      <w:r w:rsidR="009C6835">
        <w:rPr>
          <w:lang w:val="en-US"/>
        </w:rPr>
        <w:t>remains</w:t>
      </w:r>
      <w:r>
        <w:rPr>
          <w:lang w:val="en-US"/>
        </w:rPr>
        <w:t xml:space="preserve"> statistically significant: </w:t>
      </w:r>
      <w:r w:rsidR="009C6835">
        <w:rPr>
          <w:lang w:val="en-US"/>
        </w:rPr>
        <w:t>proceed to step 3.</w:t>
      </w:r>
    </w:p>
    <w:bookmarkEnd w:id="1"/>
    <w:bookmarkEnd w:id="2"/>
    <w:p w14:paraId="6ED99188" w14:textId="075F7B8F" w:rsidR="00410B43" w:rsidRDefault="00410B43" w:rsidP="00410B43">
      <w:pPr>
        <w:pStyle w:val="ListParagraph"/>
        <w:numPr>
          <w:ilvl w:val="0"/>
          <w:numId w:val="3"/>
        </w:numPr>
        <w:rPr>
          <w:lang w:val="en-US"/>
        </w:rPr>
      </w:pPr>
      <w:r>
        <w:rPr>
          <w:lang w:val="en-US"/>
        </w:rPr>
        <w:t xml:space="preserve">Add </w:t>
      </w:r>
      <w:r w:rsidR="009C6835">
        <w:rPr>
          <w:lang w:val="en-US"/>
        </w:rPr>
        <w:t xml:space="preserve">M </w:t>
      </w:r>
      <w:r>
        <w:rPr>
          <w:lang w:val="en-US"/>
        </w:rPr>
        <w:t>null studies</w:t>
      </w:r>
      <w:r w:rsidR="009C6835">
        <w:rPr>
          <w:lang w:val="en-US"/>
        </w:rPr>
        <w:t xml:space="preserve"> with </w:t>
      </w:r>
      <w:r w:rsidR="00D2656C">
        <w:rPr>
          <w:lang w:val="en-US"/>
        </w:rPr>
        <w:t>M the pre-specified maxi</w:t>
      </w:r>
      <w:r w:rsidR="007B396E">
        <w:rPr>
          <w:lang w:val="en-US"/>
        </w:rPr>
        <w:t>mum for the FSN (in the example</w:t>
      </w:r>
      <w:r w:rsidR="00D2656C">
        <w:rPr>
          <w:lang w:val="en-US"/>
        </w:rPr>
        <w:t xml:space="preserve"> M=150).</w:t>
      </w:r>
    </w:p>
    <w:p w14:paraId="2BB0FD87" w14:textId="77777777" w:rsidR="00C73F4D" w:rsidRDefault="00C73F4D" w:rsidP="003835CD">
      <w:pPr>
        <w:pStyle w:val="ListParagraph"/>
        <w:outlineLvl w:val="0"/>
        <w:rPr>
          <w:lang w:val="en-US"/>
        </w:rPr>
      </w:pPr>
      <w:r>
        <w:rPr>
          <w:lang w:val="en-US"/>
        </w:rPr>
        <w:t>Possible results:</w:t>
      </w:r>
    </w:p>
    <w:p w14:paraId="3FFAE5E8" w14:textId="7D857F02" w:rsidR="00586F5B" w:rsidRPr="002E7AFD" w:rsidRDefault="00586F5B" w:rsidP="003835CD">
      <w:pPr>
        <w:pStyle w:val="ListParagraph"/>
        <w:numPr>
          <w:ilvl w:val="1"/>
          <w:numId w:val="7"/>
        </w:numPr>
        <w:rPr>
          <w:lang w:val="en-US"/>
        </w:rPr>
      </w:pPr>
      <w:bookmarkStart w:id="3" w:name="OLE_LINK3"/>
      <w:bookmarkStart w:id="4" w:name="OLE_LINK4"/>
      <w:r>
        <w:rPr>
          <w:lang w:val="en-US"/>
        </w:rPr>
        <w:t>The cluster is no</w:t>
      </w:r>
      <w:r w:rsidR="00C73F4D">
        <w:rPr>
          <w:lang w:val="en-US"/>
        </w:rPr>
        <w:t xml:space="preserve"> longer</w:t>
      </w:r>
      <w:r>
        <w:rPr>
          <w:lang w:val="en-US"/>
        </w:rPr>
        <w:t xml:space="preserve"> statistically significant</w:t>
      </w:r>
      <w:r w:rsidR="00C73F4D">
        <w:rPr>
          <w:lang w:val="en-US"/>
        </w:rPr>
        <w:t xml:space="preserve">. </w:t>
      </w:r>
      <w:r w:rsidR="002E7AFD">
        <w:rPr>
          <w:lang w:val="en-US"/>
        </w:rPr>
        <w:t>The</w:t>
      </w:r>
      <w:r w:rsidR="000621F5">
        <w:rPr>
          <w:lang w:val="en-US"/>
        </w:rPr>
        <w:t xml:space="preserve"> </w:t>
      </w:r>
      <w:r w:rsidR="0082331B">
        <w:rPr>
          <w:lang w:val="en-US"/>
        </w:rPr>
        <w:t>FSN</w:t>
      </w:r>
      <w:r w:rsidR="002E7AFD">
        <w:rPr>
          <w:lang w:val="en-US"/>
        </w:rPr>
        <w:t xml:space="preserve"> </w:t>
      </w:r>
      <w:r w:rsidR="000621F5">
        <w:rPr>
          <w:lang w:val="en-US"/>
        </w:rPr>
        <w:t xml:space="preserve">lies between </w:t>
      </w:r>
      <w:r w:rsidR="002E7AFD">
        <w:rPr>
          <w:lang w:val="en-US"/>
        </w:rPr>
        <w:t>the pre-specified</w:t>
      </w:r>
      <w:r w:rsidR="000621F5" w:rsidRPr="002E7AFD">
        <w:rPr>
          <w:lang w:val="en-US"/>
        </w:rPr>
        <w:t xml:space="preserve"> minimum</w:t>
      </w:r>
      <w:r w:rsidR="002E7AFD">
        <w:rPr>
          <w:lang w:val="en-US"/>
        </w:rPr>
        <w:t xml:space="preserve"> m</w:t>
      </w:r>
      <w:r w:rsidR="000621F5" w:rsidRPr="002E7AFD">
        <w:rPr>
          <w:lang w:val="en-US"/>
        </w:rPr>
        <w:t xml:space="preserve"> and maximum</w:t>
      </w:r>
      <w:r w:rsidR="002E7AFD">
        <w:rPr>
          <w:lang w:val="en-US"/>
        </w:rPr>
        <w:t xml:space="preserve"> M</w:t>
      </w:r>
      <w:r w:rsidR="000621F5" w:rsidRPr="002E7AFD">
        <w:rPr>
          <w:lang w:val="en-US"/>
        </w:rPr>
        <w:t>.</w:t>
      </w:r>
      <w:r w:rsidR="00026051">
        <w:rPr>
          <w:lang w:val="en-US"/>
        </w:rPr>
        <w:t xml:space="preserve"> </w:t>
      </w:r>
      <w:r w:rsidR="00FB615B">
        <w:rPr>
          <w:lang w:val="en-US"/>
        </w:rPr>
        <w:t xml:space="preserve"> Set M*=M and m*=m and calculate N as the average of M* and m*. Proceed to step 4.</w:t>
      </w:r>
    </w:p>
    <w:p w14:paraId="298689C7" w14:textId="2EB094DD" w:rsidR="00FB615B" w:rsidRPr="00FB615B" w:rsidRDefault="00586F5B" w:rsidP="003835CD">
      <w:pPr>
        <w:pStyle w:val="ListParagraph"/>
        <w:numPr>
          <w:ilvl w:val="1"/>
          <w:numId w:val="7"/>
        </w:numPr>
        <w:rPr>
          <w:lang w:val="en-US"/>
        </w:rPr>
      </w:pPr>
      <w:r>
        <w:rPr>
          <w:lang w:val="en-US"/>
        </w:rPr>
        <w:t xml:space="preserve">The cluster </w:t>
      </w:r>
      <w:r w:rsidR="00C73F4D">
        <w:rPr>
          <w:lang w:val="en-US"/>
        </w:rPr>
        <w:t>remains</w:t>
      </w:r>
      <w:r>
        <w:rPr>
          <w:lang w:val="en-US"/>
        </w:rPr>
        <w:t xml:space="preserve"> statistically significant: </w:t>
      </w:r>
      <w:r w:rsidR="000F6E56">
        <w:rPr>
          <w:lang w:val="en-US"/>
        </w:rPr>
        <w:t xml:space="preserve">the </w:t>
      </w:r>
      <w:r w:rsidR="0082331B">
        <w:rPr>
          <w:lang w:val="en-US"/>
        </w:rPr>
        <w:t>FSN</w:t>
      </w:r>
      <w:r w:rsidR="003C4ED5">
        <w:rPr>
          <w:lang w:val="en-US"/>
        </w:rPr>
        <w:t xml:space="preserve"> </w:t>
      </w:r>
      <w:r w:rsidR="00671E13">
        <w:rPr>
          <w:lang w:val="en-US"/>
        </w:rPr>
        <w:t xml:space="preserve">is higher than </w:t>
      </w:r>
      <w:r w:rsidR="003C4ED5">
        <w:rPr>
          <w:lang w:val="en-US"/>
        </w:rPr>
        <w:t>the pre-specified</w:t>
      </w:r>
      <w:r w:rsidR="00671E13">
        <w:rPr>
          <w:lang w:val="en-US"/>
        </w:rPr>
        <w:t xml:space="preserve"> maximum</w:t>
      </w:r>
      <w:r w:rsidR="003C4ED5">
        <w:rPr>
          <w:lang w:val="en-US"/>
        </w:rPr>
        <w:t xml:space="preserve"> M</w:t>
      </w:r>
      <w:r w:rsidR="00671E13">
        <w:rPr>
          <w:lang w:val="en-US"/>
        </w:rPr>
        <w:t>. This indicates that</w:t>
      </w:r>
      <w:r w:rsidRPr="00671E13">
        <w:rPr>
          <w:lang w:val="en-US"/>
        </w:rPr>
        <w:t xml:space="preserve"> result</w:t>
      </w:r>
      <w:r w:rsidR="003C4ED5">
        <w:rPr>
          <w:lang w:val="en-US"/>
        </w:rPr>
        <w:t>s for the</w:t>
      </w:r>
      <w:r w:rsidR="00671E13">
        <w:rPr>
          <w:lang w:val="en-US"/>
        </w:rPr>
        <w:t xml:space="preserve"> cluster</w:t>
      </w:r>
      <w:r w:rsidRPr="00671E13">
        <w:rPr>
          <w:lang w:val="en-US"/>
        </w:rPr>
        <w:t xml:space="preserve"> </w:t>
      </w:r>
      <w:r w:rsidR="00E4196D">
        <w:rPr>
          <w:lang w:val="en-US"/>
        </w:rPr>
        <w:t>may be</w:t>
      </w:r>
      <w:r w:rsidRPr="00671E13">
        <w:rPr>
          <w:lang w:val="en-US"/>
        </w:rPr>
        <w:t xml:space="preserve"> driven by a small amount of studies.</w:t>
      </w:r>
      <w:r w:rsidR="009F196C">
        <w:rPr>
          <w:lang w:val="en-US"/>
        </w:rPr>
        <w:t xml:space="preserve"> </w:t>
      </w:r>
      <w:r w:rsidR="00FB615B" w:rsidRPr="009E39B4">
        <w:rPr>
          <w:lang w:val="en-US"/>
        </w:rPr>
        <w:t xml:space="preserve">STOP or choose a higher maximum for the Fail-Safe N. Set the minimum to your currently specified </w:t>
      </w:r>
      <w:r w:rsidR="00FB615B">
        <w:rPr>
          <w:lang w:val="en-US"/>
        </w:rPr>
        <w:t>maximum</w:t>
      </w:r>
      <w:r w:rsidR="00FB615B" w:rsidRPr="009E39B4">
        <w:rPr>
          <w:lang w:val="en-US"/>
        </w:rPr>
        <w:t>.</w:t>
      </w:r>
      <w:r w:rsidR="00FB615B">
        <w:rPr>
          <w:lang w:val="en-US"/>
        </w:rPr>
        <w:t xml:space="preserve"> Start again from step 2.</w:t>
      </w:r>
    </w:p>
    <w:bookmarkEnd w:id="3"/>
    <w:bookmarkEnd w:id="4"/>
    <w:p w14:paraId="6C964C20" w14:textId="0D4D7865" w:rsidR="00410B43" w:rsidRPr="008948A1" w:rsidRDefault="00764092" w:rsidP="009E39B4">
      <w:pPr>
        <w:pStyle w:val="ListParagraph"/>
        <w:numPr>
          <w:ilvl w:val="0"/>
          <w:numId w:val="3"/>
        </w:numPr>
        <w:rPr>
          <w:lang w:val="en-US"/>
        </w:rPr>
      </w:pPr>
      <w:r>
        <w:rPr>
          <w:lang w:val="en-US"/>
        </w:rPr>
        <w:t>Perform a meta-analysis with k real studies and an a</w:t>
      </w:r>
      <w:r w:rsidR="00586F5B" w:rsidRPr="009E39B4">
        <w:rPr>
          <w:lang w:val="en-US"/>
        </w:rPr>
        <w:t>dd</w:t>
      </w:r>
      <w:r>
        <w:rPr>
          <w:lang w:val="en-US"/>
        </w:rPr>
        <w:t>ition of</w:t>
      </w:r>
      <w:r w:rsidR="00586F5B" w:rsidRPr="009E39B4">
        <w:rPr>
          <w:lang w:val="en-US"/>
        </w:rPr>
        <w:t xml:space="preserve"> </w:t>
      </w:r>
      <w:r w:rsidR="003C4ED5">
        <w:rPr>
          <w:lang w:val="en-US"/>
        </w:rPr>
        <w:t>N</w:t>
      </w:r>
      <w:r w:rsidR="00EC07F3">
        <w:rPr>
          <w:lang w:val="en-US"/>
        </w:rPr>
        <w:t xml:space="preserve"> </w:t>
      </w:r>
      <w:r w:rsidR="00586F5B" w:rsidRPr="009E39B4">
        <w:rPr>
          <w:lang w:val="en-US"/>
        </w:rPr>
        <w:t xml:space="preserve">null </w:t>
      </w:r>
      <w:r w:rsidR="006821BC">
        <w:rPr>
          <w:lang w:val="en-US"/>
        </w:rPr>
        <w:t>studies.</w:t>
      </w:r>
      <w:r w:rsidR="00083916" w:rsidRPr="008948A1">
        <w:rPr>
          <w:lang w:val="en-US"/>
        </w:rPr>
        <w:br/>
        <w:t>Possible results:</w:t>
      </w:r>
    </w:p>
    <w:p w14:paraId="71A4D81F" w14:textId="2C7110D1" w:rsidR="001C696C" w:rsidRDefault="000621F5" w:rsidP="003835CD">
      <w:pPr>
        <w:pStyle w:val="ListParagraph"/>
        <w:numPr>
          <w:ilvl w:val="0"/>
          <w:numId w:val="10"/>
        </w:numPr>
        <w:rPr>
          <w:lang w:val="en-US"/>
        </w:rPr>
      </w:pPr>
      <w:r>
        <w:rPr>
          <w:lang w:val="en-US"/>
        </w:rPr>
        <w:t>The cluster is no</w:t>
      </w:r>
      <w:r w:rsidR="008948A1">
        <w:rPr>
          <w:lang w:val="en-US"/>
        </w:rPr>
        <w:t xml:space="preserve"> longer</w:t>
      </w:r>
      <w:r>
        <w:rPr>
          <w:lang w:val="en-US"/>
        </w:rPr>
        <w:t xml:space="preserve"> statistically significant: remove </w:t>
      </w:r>
      <w:r w:rsidR="000A1165">
        <w:rPr>
          <w:lang w:val="en-US"/>
        </w:rPr>
        <w:t>N-</w:t>
      </w:r>
      <w:r w:rsidR="000A1165" w:rsidRPr="000A1165">
        <w:rPr>
          <w:lang w:val="en-US"/>
        </w:rPr>
        <w:t xml:space="preserve"> </w:t>
      </w:r>
      <w:r w:rsidR="000A1165">
        <w:rPr>
          <w:lang w:val="en-US"/>
        </w:rPr>
        <w:t>N</w:t>
      </w:r>
      <w:r w:rsidR="000A1165" w:rsidRPr="00A42B8D">
        <w:rPr>
          <w:vertAlign w:val="subscript"/>
          <w:lang w:val="en-US"/>
        </w:rPr>
        <w:t>0</w:t>
      </w:r>
      <w:r>
        <w:rPr>
          <w:lang w:val="en-US"/>
        </w:rPr>
        <w:t xml:space="preserve"> null studies</w:t>
      </w:r>
      <w:r w:rsidR="000A1165">
        <w:rPr>
          <w:lang w:val="en-US"/>
        </w:rPr>
        <w:t xml:space="preserve"> with N</w:t>
      </w:r>
      <w:r w:rsidR="000A1165" w:rsidRPr="00A42B8D">
        <w:rPr>
          <w:vertAlign w:val="subscript"/>
          <w:lang w:val="en-US"/>
        </w:rPr>
        <w:t>0</w:t>
      </w:r>
      <w:r w:rsidR="000A1165">
        <w:rPr>
          <w:vertAlign w:val="subscript"/>
          <w:lang w:val="en-US"/>
        </w:rPr>
        <w:t xml:space="preserve"> </w:t>
      </w:r>
      <w:r w:rsidR="000A1165" w:rsidRPr="003835CD">
        <w:rPr>
          <w:lang w:val="en-US"/>
        </w:rPr>
        <w:t xml:space="preserve">the average of </w:t>
      </w:r>
      <w:r w:rsidR="007B396E" w:rsidRPr="003835CD">
        <w:rPr>
          <w:lang w:val="en-US"/>
        </w:rPr>
        <w:t xml:space="preserve">N and </w:t>
      </w:r>
      <w:r w:rsidR="007B396E">
        <w:rPr>
          <w:lang w:val="en-US"/>
        </w:rPr>
        <w:t>m</w:t>
      </w:r>
      <w:r w:rsidR="001C696C">
        <w:rPr>
          <w:lang w:val="en-US"/>
        </w:rPr>
        <w:t>*</w:t>
      </w:r>
      <w:r>
        <w:rPr>
          <w:lang w:val="en-US"/>
        </w:rPr>
        <w:t>.</w:t>
      </w:r>
      <w:r w:rsidR="009F196C">
        <w:rPr>
          <w:lang w:val="en-US"/>
        </w:rPr>
        <w:t xml:space="preserve"> </w:t>
      </w:r>
      <w:r w:rsidR="001C696C">
        <w:rPr>
          <w:lang w:val="en-US"/>
        </w:rPr>
        <w:br/>
        <w:t>This replaces N by N</w:t>
      </w:r>
      <w:r w:rsidR="001C696C" w:rsidRPr="00A42B8D">
        <w:rPr>
          <w:vertAlign w:val="subscript"/>
          <w:lang w:val="en-US"/>
        </w:rPr>
        <w:t>0</w:t>
      </w:r>
      <w:r w:rsidR="001C696C">
        <w:rPr>
          <w:lang w:val="en-US"/>
        </w:rPr>
        <w:t>, M* by N and  m* remains unaltered.</w:t>
      </w:r>
    </w:p>
    <w:p w14:paraId="3E044631" w14:textId="0F738D7E" w:rsidR="001C696C" w:rsidRPr="001C696C" w:rsidRDefault="000621F5" w:rsidP="003835CD">
      <w:pPr>
        <w:pStyle w:val="ListParagraph"/>
        <w:numPr>
          <w:ilvl w:val="0"/>
          <w:numId w:val="10"/>
        </w:numPr>
        <w:rPr>
          <w:lang w:val="en-US"/>
        </w:rPr>
      </w:pPr>
      <w:r>
        <w:rPr>
          <w:lang w:val="en-US"/>
        </w:rPr>
        <w:t xml:space="preserve">The cluster </w:t>
      </w:r>
      <w:r w:rsidR="008948A1">
        <w:rPr>
          <w:lang w:val="en-US"/>
        </w:rPr>
        <w:t>remains</w:t>
      </w:r>
      <w:r>
        <w:rPr>
          <w:lang w:val="en-US"/>
        </w:rPr>
        <w:t xml:space="preserve"> statistically significant: add </w:t>
      </w:r>
      <w:r w:rsidR="007B396E">
        <w:rPr>
          <w:lang w:val="en-US"/>
        </w:rPr>
        <w:t>N</w:t>
      </w:r>
      <w:r w:rsidR="00644DC2">
        <w:rPr>
          <w:vertAlign w:val="subscript"/>
          <w:lang w:val="en-US"/>
        </w:rPr>
        <w:t>1</w:t>
      </w:r>
      <w:r w:rsidR="00644DC2">
        <w:rPr>
          <w:lang w:val="en-US"/>
        </w:rPr>
        <w:t xml:space="preserve">–N </w:t>
      </w:r>
      <w:r>
        <w:rPr>
          <w:lang w:val="en-US"/>
        </w:rPr>
        <w:t>null studies</w:t>
      </w:r>
      <w:r w:rsidR="00644DC2">
        <w:rPr>
          <w:lang w:val="en-US"/>
        </w:rPr>
        <w:t xml:space="preserve"> studies with N</w:t>
      </w:r>
      <w:r w:rsidR="001C696C">
        <w:rPr>
          <w:vertAlign w:val="subscript"/>
          <w:lang w:val="en-US"/>
        </w:rPr>
        <w:t>1</w:t>
      </w:r>
      <w:r w:rsidR="00644DC2">
        <w:rPr>
          <w:vertAlign w:val="subscript"/>
          <w:lang w:val="en-US"/>
        </w:rPr>
        <w:t xml:space="preserve"> </w:t>
      </w:r>
      <w:r w:rsidR="00644DC2" w:rsidRPr="00A42B8D">
        <w:rPr>
          <w:lang w:val="en-US"/>
        </w:rPr>
        <w:t xml:space="preserve">the average of N and </w:t>
      </w:r>
      <w:r w:rsidR="001C696C">
        <w:rPr>
          <w:lang w:val="en-US"/>
        </w:rPr>
        <w:t>M*</w:t>
      </w:r>
      <w:r>
        <w:rPr>
          <w:lang w:val="en-US"/>
        </w:rPr>
        <w:t>.</w:t>
      </w:r>
      <w:r w:rsidR="001C696C">
        <w:rPr>
          <w:lang w:val="en-US"/>
        </w:rPr>
        <w:br/>
        <w:t>This replaces N by N</w:t>
      </w:r>
      <w:r w:rsidR="001C696C">
        <w:rPr>
          <w:vertAlign w:val="subscript"/>
          <w:lang w:val="en-US"/>
        </w:rPr>
        <w:t>1</w:t>
      </w:r>
      <w:r w:rsidR="001C696C">
        <w:rPr>
          <w:lang w:val="en-US"/>
        </w:rPr>
        <w:t>, m* by N and  M* remains unaltered.</w:t>
      </w:r>
    </w:p>
    <w:p w14:paraId="48F272C3" w14:textId="7A2944BE" w:rsidR="009F196C" w:rsidRDefault="00876C97" w:rsidP="00586F5B">
      <w:pPr>
        <w:pStyle w:val="ListParagraph"/>
        <w:numPr>
          <w:ilvl w:val="0"/>
          <w:numId w:val="3"/>
        </w:numPr>
        <w:rPr>
          <w:lang w:val="en-US"/>
        </w:rPr>
      </w:pPr>
      <w:r>
        <w:rPr>
          <w:lang w:val="en-US"/>
        </w:rPr>
        <w:t>Repeat step 4</w:t>
      </w:r>
      <w:r w:rsidR="008948A1">
        <w:rPr>
          <w:lang w:val="en-US"/>
        </w:rPr>
        <w:t xml:space="preserve"> </w:t>
      </w:r>
      <w:r w:rsidR="0010351E">
        <w:rPr>
          <w:lang w:val="en-US"/>
        </w:rPr>
        <w:t>and continue</w:t>
      </w:r>
      <w:r w:rsidR="000621F5">
        <w:rPr>
          <w:lang w:val="en-US"/>
        </w:rPr>
        <w:t xml:space="preserve"> </w:t>
      </w:r>
      <w:r w:rsidR="008948A1">
        <w:rPr>
          <w:lang w:val="en-US"/>
        </w:rPr>
        <w:t xml:space="preserve">to </w:t>
      </w:r>
      <w:r w:rsidR="000621F5">
        <w:rPr>
          <w:lang w:val="en-US"/>
        </w:rPr>
        <w:t>add and</w:t>
      </w:r>
      <w:r w:rsidR="003D66F1">
        <w:rPr>
          <w:lang w:val="en-US"/>
        </w:rPr>
        <w:t>/or</w:t>
      </w:r>
      <w:r w:rsidR="000621F5">
        <w:rPr>
          <w:lang w:val="en-US"/>
        </w:rPr>
        <w:t xml:space="preserve"> remov</w:t>
      </w:r>
      <w:r w:rsidR="008948A1">
        <w:rPr>
          <w:lang w:val="en-US"/>
        </w:rPr>
        <w:t>e</w:t>
      </w:r>
      <w:r w:rsidR="000621F5">
        <w:rPr>
          <w:lang w:val="en-US"/>
        </w:rPr>
        <w:t xml:space="preserve"> null studies</w:t>
      </w:r>
      <w:r w:rsidR="009F196C">
        <w:rPr>
          <w:lang w:val="en-US"/>
        </w:rPr>
        <w:t xml:space="preserve"> until the FSN is determined.</w:t>
      </w:r>
    </w:p>
    <w:p w14:paraId="3D601529" w14:textId="3F038423" w:rsidR="001C696C" w:rsidRDefault="001C696C" w:rsidP="000621F5">
      <w:pPr>
        <w:rPr>
          <w:lang w:val="en-US"/>
        </w:rPr>
      </w:pPr>
      <w:r>
        <w:rPr>
          <w:lang w:val="en-US"/>
        </w:rPr>
        <w:t>See the illustration below for the flow</w:t>
      </w:r>
      <w:r w:rsidR="008B3435">
        <w:rPr>
          <w:lang w:val="en-US"/>
        </w:rPr>
        <w:t xml:space="preserve"> of the algorithm</w:t>
      </w:r>
      <w:r w:rsidR="00334CB9">
        <w:rPr>
          <w:lang w:val="en-US"/>
        </w:rPr>
        <w:t xml:space="preserve"> in the hypothetical</w:t>
      </w:r>
      <w:r>
        <w:rPr>
          <w:lang w:val="en-US"/>
        </w:rPr>
        <w:t xml:space="preserve"> example.</w:t>
      </w:r>
    </w:p>
    <w:p w14:paraId="7B1AB42E" w14:textId="128B4FA6" w:rsidR="000621F5" w:rsidRPr="000621F5" w:rsidRDefault="000621F5" w:rsidP="000621F5">
      <w:pPr>
        <w:rPr>
          <w:lang w:val="en-US"/>
        </w:rPr>
      </w:pPr>
      <w:r>
        <w:rPr>
          <w:lang w:val="en-US"/>
        </w:rPr>
        <w:t>It is important to keep in mind that the study characteristics have a large influence on the result of your meta-analysis. Even though they should not differ a lot, obtaining the exact same FSN with a different set of null studies is unlikely.</w:t>
      </w:r>
      <w:r w:rsidR="00C50CAE">
        <w:rPr>
          <w:lang w:val="en-US"/>
        </w:rPr>
        <w:t xml:space="preserve"> Sensitivity analyses for the obtained FSN are possible by altering the set of null studies that are added or removed.</w:t>
      </w:r>
    </w:p>
    <w:p w14:paraId="4A7F440B" w14:textId="77777777" w:rsidR="00CF0DB6" w:rsidRPr="00CF0DB6" w:rsidRDefault="000621F5" w:rsidP="000621F5">
      <w:r>
        <w:rPr>
          <w:noProof/>
          <w:lang w:val="en-GB" w:eastAsia="en-GB"/>
        </w:rPr>
        <w:lastRenderedPageBreak/>
        <w:drawing>
          <wp:inline distT="0" distB="0" distL="0" distR="0" wp14:anchorId="0F62333D" wp14:editId="45546B73">
            <wp:extent cx="5760720" cy="4320540"/>
            <wp:effectExtent l="0" t="0" r="0" b="3810"/>
            <wp:docPr id="1" name="Picture 1" descr="C:\Users\Freya\Downloads\Flowchart_F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ya\Downloads\Flowchart_FS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sectPr w:rsidR="00CF0DB6" w:rsidRPr="00CF0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74D3"/>
    <w:multiLevelType w:val="hybridMultilevel"/>
    <w:tmpl w:val="31D07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29509DB"/>
    <w:multiLevelType w:val="hybridMultilevel"/>
    <w:tmpl w:val="7ABE3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19B6A88"/>
    <w:multiLevelType w:val="hybridMultilevel"/>
    <w:tmpl w:val="462EB930"/>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02541F0"/>
    <w:multiLevelType w:val="hybridMultilevel"/>
    <w:tmpl w:val="908A7E64"/>
    <w:lvl w:ilvl="0" w:tplc="0809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149022F"/>
    <w:multiLevelType w:val="hybridMultilevel"/>
    <w:tmpl w:val="03AA0222"/>
    <w:lvl w:ilvl="0" w:tplc="0DE2DE8A">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64827C6"/>
    <w:multiLevelType w:val="hybridMultilevel"/>
    <w:tmpl w:val="3A02BBF2"/>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4F523775"/>
    <w:multiLevelType w:val="hybridMultilevel"/>
    <w:tmpl w:val="92F2B21A"/>
    <w:lvl w:ilvl="0" w:tplc="08130011">
      <w:start w:val="1"/>
      <w:numFmt w:val="decimal"/>
      <w:lvlText w:val="%1)"/>
      <w:lvlJc w:val="left"/>
      <w:pPr>
        <w:ind w:left="720" w:hanging="360"/>
      </w:pPr>
      <w:rPr>
        <w:rFonts w:hint="default"/>
      </w:rPr>
    </w:lvl>
    <w:lvl w:ilvl="1" w:tplc="08090017">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F5505CE"/>
    <w:multiLevelType w:val="hybridMultilevel"/>
    <w:tmpl w:val="61FC5C4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69FE13DE"/>
    <w:multiLevelType w:val="hybridMultilevel"/>
    <w:tmpl w:val="228A50C0"/>
    <w:lvl w:ilvl="0" w:tplc="08130011">
      <w:start w:val="1"/>
      <w:numFmt w:val="decimal"/>
      <w:lvlText w:val="%1)"/>
      <w:lvlJc w:val="left"/>
      <w:pPr>
        <w:ind w:left="720" w:hanging="360"/>
      </w:pPr>
      <w:rPr>
        <w:rFonts w:hint="default"/>
      </w:rPr>
    </w:lvl>
    <w:lvl w:ilvl="1" w:tplc="08130011">
      <w:start w:val="1"/>
      <w:numFmt w:val="decimal"/>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750F07E1"/>
    <w:multiLevelType w:val="hybridMultilevel"/>
    <w:tmpl w:val="C4F68A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7"/>
  </w:num>
  <w:num w:numId="3">
    <w:abstractNumId w:val="8"/>
  </w:num>
  <w:num w:numId="4">
    <w:abstractNumId w:val="3"/>
  </w:num>
  <w:num w:numId="5">
    <w:abstractNumId w:val="0"/>
  </w:num>
  <w:num w:numId="6">
    <w:abstractNumId w:val="1"/>
  </w:num>
  <w:num w:numId="7">
    <w:abstractNumId w:val="5"/>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B6"/>
    <w:rsid w:val="00021619"/>
    <w:rsid w:val="00026051"/>
    <w:rsid w:val="000621F5"/>
    <w:rsid w:val="00083916"/>
    <w:rsid w:val="0009467F"/>
    <w:rsid w:val="000A1165"/>
    <w:rsid w:val="000B2AF5"/>
    <w:rsid w:val="000D7B92"/>
    <w:rsid w:val="000F6E56"/>
    <w:rsid w:val="0010351E"/>
    <w:rsid w:val="001A71AB"/>
    <w:rsid w:val="001C696C"/>
    <w:rsid w:val="002E1AA4"/>
    <w:rsid w:val="002E7AFD"/>
    <w:rsid w:val="00334CB9"/>
    <w:rsid w:val="003403A5"/>
    <w:rsid w:val="003662BB"/>
    <w:rsid w:val="003835CD"/>
    <w:rsid w:val="0039550C"/>
    <w:rsid w:val="003C4ED5"/>
    <w:rsid w:val="003D66F1"/>
    <w:rsid w:val="00410B43"/>
    <w:rsid w:val="00415EF7"/>
    <w:rsid w:val="0048349F"/>
    <w:rsid w:val="00484A1B"/>
    <w:rsid w:val="004E62AB"/>
    <w:rsid w:val="0056280D"/>
    <w:rsid w:val="00582FE4"/>
    <w:rsid w:val="00586F5B"/>
    <w:rsid w:val="005A5810"/>
    <w:rsid w:val="005C6D5B"/>
    <w:rsid w:val="005D569C"/>
    <w:rsid w:val="00627717"/>
    <w:rsid w:val="00644DC2"/>
    <w:rsid w:val="0064732C"/>
    <w:rsid w:val="00671E13"/>
    <w:rsid w:val="006821BC"/>
    <w:rsid w:val="006F1F5F"/>
    <w:rsid w:val="00764092"/>
    <w:rsid w:val="007A52EA"/>
    <w:rsid w:val="007B396E"/>
    <w:rsid w:val="007C505E"/>
    <w:rsid w:val="0082331B"/>
    <w:rsid w:val="00876C97"/>
    <w:rsid w:val="008948A1"/>
    <w:rsid w:val="008B3435"/>
    <w:rsid w:val="008E56AC"/>
    <w:rsid w:val="0095328A"/>
    <w:rsid w:val="00970485"/>
    <w:rsid w:val="009C0EDE"/>
    <w:rsid w:val="009C6835"/>
    <w:rsid w:val="009E39B4"/>
    <w:rsid w:val="009F196C"/>
    <w:rsid w:val="00A51C2B"/>
    <w:rsid w:val="00A618B1"/>
    <w:rsid w:val="00AD1EBC"/>
    <w:rsid w:val="00B0332D"/>
    <w:rsid w:val="00B52F30"/>
    <w:rsid w:val="00BD5081"/>
    <w:rsid w:val="00BF6DC7"/>
    <w:rsid w:val="00C50CAE"/>
    <w:rsid w:val="00C73F4D"/>
    <w:rsid w:val="00CF0DB6"/>
    <w:rsid w:val="00D11025"/>
    <w:rsid w:val="00D2656C"/>
    <w:rsid w:val="00D450CE"/>
    <w:rsid w:val="00D513CD"/>
    <w:rsid w:val="00D5774B"/>
    <w:rsid w:val="00D669D0"/>
    <w:rsid w:val="00DB5BAE"/>
    <w:rsid w:val="00DE7772"/>
    <w:rsid w:val="00E21827"/>
    <w:rsid w:val="00E315E3"/>
    <w:rsid w:val="00E4196D"/>
    <w:rsid w:val="00E41C54"/>
    <w:rsid w:val="00E6403B"/>
    <w:rsid w:val="00E96574"/>
    <w:rsid w:val="00EC07F3"/>
    <w:rsid w:val="00FB615B"/>
  </w:rsids>
  <m:mathPr>
    <m:mathFont m:val="Cambria Math"/>
    <m:brkBin m:val="before"/>
    <m:brkBinSub m:val="--"/>
    <m:smallFrac m:val="0"/>
    <m:dispDef/>
    <m:lMargin m:val="0"/>
    <m:rMargin m:val="0"/>
    <m:defJc m:val="centerGroup"/>
    <m:wrapIndent m:val="1440"/>
    <m:intLim m:val="subSup"/>
    <m:naryLim m:val="undOvr"/>
  </m:mathPr>
  <w:themeFontLang w:val="nl-B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AA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B6"/>
    <w:pPr>
      <w:ind w:left="720"/>
      <w:contextualSpacing/>
    </w:pPr>
  </w:style>
  <w:style w:type="character" w:styleId="Hyperlink">
    <w:name w:val="Hyperlink"/>
    <w:basedOn w:val="DefaultParagraphFont"/>
    <w:uiPriority w:val="99"/>
    <w:unhideWhenUsed/>
    <w:rsid w:val="002E1AA4"/>
    <w:rPr>
      <w:color w:val="0000FF" w:themeColor="hyperlink"/>
      <w:u w:val="single"/>
    </w:rPr>
  </w:style>
  <w:style w:type="paragraph" w:styleId="BalloonText">
    <w:name w:val="Balloon Text"/>
    <w:basedOn w:val="Normal"/>
    <w:link w:val="BalloonTextChar"/>
    <w:uiPriority w:val="99"/>
    <w:semiHidden/>
    <w:unhideWhenUsed/>
    <w:rsid w:val="00062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F5"/>
    <w:rPr>
      <w:rFonts w:ascii="Tahoma" w:hAnsi="Tahoma" w:cs="Tahoma"/>
      <w:sz w:val="16"/>
      <w:szCs w:val="16"/>
    </w:rPr>
  </w:style>
  <w:style w:type="character" w:styleId="CommentReference">
    <w:name w:val="annotation reference"/>
    <w:basedOn w:val="DefaultParagraphFont"/>
    <w:uiPriority w:val="99"/>
    <w:semiHidden/>
    <w:unhideWhenUsed/>
    <w:rsid w:val="00582FE4"/>
    <w:rPr>
      <w:sz w:val="18"/>
      <w:szCs w:val="18"/>
    </w:rPr>
  </w:style>
  <w:style w:type="paragraph" w:styleId="CommentText">
    <w:name w:val="annotation text"/>
    <w:basedOn w:val="Normal"/>
    <w:link w:val="CommentTextChar"/>
    <w:uiPriority w:val="99"/>
    <w:semiHidden/>
    <w:unhideWhenUsed/>
    <w:rsid w:val="00582FE4"/>
    <w:pPr>
      <w:spacing w:line="240" w:lineRule="auto"/>
    </w:pPr>
    <w:rPr>
      <w:sz w:val="24"/>
      <w:szCs w:val="24"/>
    </w:rPr>
  </w:style>
  <w:style w:type="character" w:customStyle="1" w:styleId="CommentTextChar">
    <w:name w:val="Comment Text Char"/>
    <w:basedOn w:val="DefaultParagraphFont"/>
    <w:link w:val="CommentText"/>
    <w:uiPriority w:val="99"/>
    <w:semiHidden/>
    <w:rsid w:val="00582FE4"/>
    <w:rPr>
      <w:sz w:val="24"/>
      <w:szCs w:val="24"/>
    </w:rPr>
  </w:style>
  <w:style w:type="paragraph" w:styleId="CommentSubject">
    <w:name w:val="annotation subject"/>
    <w:basedOn w:val="CommentText"/>
    <w:next w:val="CommentText"/>
    <w:link w:val="CommentSubjectChar"/>
    <w:uiPriority w:val="99"/>
    <w:semiHidden/>
    <w:unhideWhenUsed/>
    <w:rsid w:val="00582FE4"/>
    <w:rPr>
      <w:b/>
      <w:bCs/>
      <w:sz w:val="20"/>
      <w:szCs w:val="20"/>
    </w:rPr>
  </w:style>
  <w:style w:type="character" w:customStyle="1" w:styleId="CommentSubjectChar">
    <w:name w:val="Comment Subject Char"/>
    <w:basedOn w:val="CommentTextChar"/>
    <w:link w:val="CommentSubject"/>
    <w:uiPriority w:val="99"/>
    <w:semiHidden/>
    <w:rsid w:val="00582FE4"/>
    <w:rPr>
      <w:b/>
      <w:bCs/>
      <w:sz w:val="20"/>
      <w:szCs w:val="20"/>
    </w:rPr>
  </w:style>
  <w:style w:type="paragraph" w:styleId="DocumentMap">
    <w:name w:val="Document Map"/>
    <w:basedOn w:val="Normal"/>
    <w:link w:val="DocumentMapChar"/>
    <w:uiPriority w:val="99"/>
    <w:semiHidden/>
    <w:unhideWhenUsed/>
    <w:rsid w:val="0082331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2331B"/>
    <w:rPr>
      <w:rFonts w:ascii="Times New Roman" w:hAnsi="Times New Roman" w:cs="Times New Roman"/>
      <w:sz w:val="24"/>
      <w:szCs w:val="24"/>
    </w:rPr>
  </w:style>
  <w:style w:type="paragraph" w:styleId="Revision">
    <w:name w:val="Revision"/>
    <w:hidden/>
    <w:uiPriority w:val="99"/>
    <w:semiHidden/>
    <w:rsid w:val="00D45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tutor.com/r-introduction"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475332-152C-A047-A56D-EDF80FA7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761</Words>
  <Characters>4338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Freya Acar</dc:creator>
  <cp:lastModifiedBy>Freya Acar</cp:lastModifiedBy>
  <cp:revision>55</cp:revision>
  <cp:lastPrinted>2017-02-28T17:34:00Z</cp:lastPrinted>
  <dcterms:created xsi:type="dcterms:W3CDTF">2017-02-02T10:18:00Z</dcterms:created>
  <dcterms:modified xsi:type="dcterms:W3CDTF">2017-05-22T07:51:00Z</dcterms:modified>
</cp:coreProperties>
</file>